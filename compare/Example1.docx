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D0425" w14:textId="77777777" w:rsidR="00C1270F" w:rsidRDefault="00C1270F">
      <w:bookmarkStart w:id="0" w:name="_GoBack"/>
      <w:bookmarkEnd w:id="0"/>
    </w:p>
    <w:p w14:paraId="1EF4C966" w14:textId="77777777" w:rsidR="00603B15" w:rsidRDefault="005E4750">
      <w:pPr>
        <w:pStyle w:val="Heading1"/>
      </w:pPr>
      <w:r>
        <w:t>Manifest</w:t>
      </w:r>
    </w:p>
    <w:p w14:paraId="2FDF0C3F" w14:textId="77777777" w:rsidR="00603B15" w:rsidRDefault="005E4750">
      <w:r>
        <w:rPr>
          <w:b/>
        </w:rPr>
        <w:t>Delivery Type: test</w:t>
      </w:r>
      <w:ins w:id="1" w:author="Author">
        <w:r>
          <w:rPr>
            <w:b/>
          </w:rPr>
          <w:t xml:space="preserve"> </w:t>
        </w:r>
      </w:ins>
      <w:r>
        <w:rPr>
          <w:b/>
        </w:rPr>
        <w:br/>
        <w:t>Number of fields: 3</w:t>
      </w:r>
    </w:p>
    <w:p w14:paraId="1AE59D96" w14:textId="00DC2F4A" w:rsidR="00603B15" w:rsidRDefault="005E4750">
      <w:r>
        <w:rPr>
          <w:i/>
        </w:rPr>
        <w:t>Category:</w:t>
      </w:r>
      <w:r>
        <w:t xml:space="preserve"> favorite chemist</w:t>
      </w:r>
      <w:r>
        <w:br/>
      </w:r>
      <w:r>
        <w:rPr>
          <w:i/>
        </w:rPr>
        <w:t>Name:</w:t>
      </w:r>
      <w:r>
        <w:t xml:space="preserve"> Sir Martyn Poliakoff</w:t>
      </w:r>
      <w:r>
        <w:br/>
      </w:r>
      <w:r>
        <w:t xml:space="preserve"> </w:t>
      </w:r>
      <w:ins w:id="2" w:author="Author">
        <w:r>
          <w:t xml:space="preserve">Sir </w:t>
        </w:r>
      </w:ins>
      <w:r>
        <w:t xml:space="preserve">Martyn </w:t>
      </w:r>
      <w:del w:id="3" w:author="Author">
        <w:r>
          <w:delText>Poliakoffis</w:delText>
        </w:r>
      </w:del>
      <w:ins w:id="4" w:author="Author">
        <w:r>
          <w:t>Poliakoff CBE CChem FRS FREng FRSC FIChemE (born 16 December 1947) is</w:t>
        </w:r>
      </w:ins>
      <w:r>
        <w:t xml:space="preserve"> a British chemist, working on gaining insights into fundamental chemistry, and on developing environmentally acceptable processes and materials. The core themes of his work a</w:t>
      </w:r>
      <w:r>
        <w:t>re supercritical fluids, infrared spectroscopy and lasers. He is a research professor in chemistry at the University of Nottingham. His group comprises several members of staff, postdoctoral research fellows, postgraduate students and overseas visitors. As</w:t>
      </w:r>
      <w:r>
        <w:t xml:space="preserve"> well as carrying out research at the University of Nottingham, he is a lecturer, teaching a number of modules including green chemistry.</w:t>
      </w:r>
      <w:r>
        <w:br/>
      </w:r>
      <w:r>
        <w:br/>
      </w:r>
      <w:ins w:id="5" w:author="Author">
        <w:r>
          <w:t>Poliakoff became popularly known in the late 2000s and early 2010s as the main figure of the YouTube channel Periodic</w:t>
        </w:r>
        <w:r>
          <w:t xml:space="preserve"> Videos.</w:t>
        </w:r>
        <w:r>
          <w:br/>
        </w:r>
        <w:r>
          <w:br/>
        </w:r>
      </w:ins>
      <w:r>
        <w:rPr>
          <w:i/>
        </w:rPr>
        <w:t>Category:</w:t>
      </w:r>
      <w:r>
        <w:t xml:space="preserve"> favorite club</w:t>
      </w:r>
      <w:r>
        <w:br/>
      </w:r>
      <w:r>
        <w:rPr>
          <w:i/>
        </w:rPr>
        <w:t>Name:</w:t>
      </w:r>
      <w:r>
        <w:t xml:space="preserve"> Tottenham Hotspur</w:t>
      </w:r>
      <w:r>
        <w:br/>
        <w:t xml:space="preserve"> Tottenham Hotspur Football Club, commonly referred to as Tottenhamor Spurs, is an English professional football club in Tottenham, London, that competes in the Premier League. Tottenham Hotspur Sta</w:t>
      </w:r>
      <w:r>
        <w:t xml:space="preserve">dium has been the club's home ground since April 2019, replacing their former home of White Hart Lane, which had been demolished to make way for the new stadium on the same site. </w:t>
      </w:r>
      <w:ins w:id="6" w:author="Author">
        <w:r>
          <w:t xml:space="preserve">Their training ground is on Hotspur Way in Bulls Cross in the London Borough </w:t>
        </w:r>
        <w:r>
          <w:t xml:space="preserve">of Enfield. </w:t>
        </w:r>
      </w:ins>
      <w:r>
        <w:t>The club is owned by ENIC Group. Tottenham have played in a first (home) strip of white shirts and navy blue shorts since the 1898–99 season. The club's emblem is a cockerel standing upon a football, with a Latin motto Audere est Facere ("To Da</w:t>
      </w:r>
      <w:r>
        <w:t>re Is to Do").</w:t>
      </w:r>
      <w:r>
        <w:br/>
      </w:r>
      <w:r>
        <w:br/>
      </w:r>
      <w:r>
        <w:rPr>
          <w:i/>
        </w:rPr>
        <w:t>Category:</w:t>
      </w:r>
      <w:r>
        <w:t xml:space="preserve"> favorite Napoleonic Marshal</w:t>
      </w:r>
      <w:r>
        <w:br/>
      </w:r>
      <w:r>
        <w:rPr>
          <w:i/>
        </w:rPr>
        <w:t>Name:</w:t>
      </w:r>
      <w:r>
        <w:t xml:space="preserve"> Jozef Poniatowski</w:t>
      </w:r>
      <w:r>
        <w:br/>
        <w:t xml:space="preserve"> A nephew of King Stanisław II Augustus, his military career began in 1780 in the Austrian army, where he attained the rank of a colonel. In 1789, after leaving the Austrian serv</w:t>
      </w:r>
      <w:r>
        <w:t>ice, he joined the Polish army. Poniatowski, now in the rank of major general and commander of the Royal Guards, took part in the Polish–Russian War of 1792, leading the crown forces in Ukraine, where he fought a victorious battle of Zieleńce.</w:t>
      </w:r>
      <w:r>
        <w:br/>
      </w:r>
      <w:r>
        <w:lastRenderedPageBreak/>
        <w:br/>
      </w:r>
    </w:p>
    <w:sectPr w:rsidR="00603B15">
      <w:headerReference w:type="even" r:id="rId9"/>
      <w:headerReference w:type="default" r:id="rId10"/>
      <w:footerReference w:type="default" r:id="rId11"/>
      <w:headerReference w:type="first" r:id="rId12"/>
      <w:pgSz w:w="12240" w:h="15840"/>
      <w:pgMar w:top="1620" w:right="162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5EE16" w14:textId="77777777" w:rsidR="005E4750" w:rsidRDefault="005E4750">
      <w:pPr>
        <w:spacing w:after="0" w:line="240" w:lineRule="auto"/>
      </w:pPr>
      <w:r>
        <w:separator/>
      </w:r>
    </w:p>
  </w:endnote>
  <w:endnote w:type="continuationSeparator" w:id="0">
    <w:p w14:paraId="346BE27F" w14:textId="77777777" w:rsidR="005E4750" w:rsidRDefault="005E4750">
      <w:pPr>
        <w:spacing w:after="0" w:line="240" w:lineRule="auto"/>
      </w:pPr>
      <w:r>
        <w:continuationSeparator/>
      </w:r>
    </w:p>
  </w:endnote>
  <w:endnote w:type="continuationNotice" w:id="1">
    <w:p w14:paraId="36DD0C4A" w14:textId="77777777" w:rsidR="005E4750" w:rsidRDefault="005E47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14E60" w14:textId="77777777" w:rsidR="00C1270F" w:rsidRDefault="00DB4E6C">
    <w:pPr>
      <w:pStyle w:val="Footer"/>
    </w:pPr>
    <w:r>
      <w:t xml:space="preserve">Page | </w:t>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F4D87" w14:textId="77777777" w:rsidR="005E4750" w:rsidRDefault="005E4750">
      <w:pPr>
        <w:spacing w:after="0" w:line="240" w:lineRule="auto"/>
      </w:pPr>
      <w:r>
        <w:separator/>
      </w:r>
    </w:p>
  </w:footnote>
  <w:footnote w:type="continuationSeparator" w:id="0">
    <w:p w14:paraId="713FBDAA" w14:textId="77777777" w:rsidR="005E4750" w:rsidRDefault="005E4750">
      <w:pPr>
        <w:spacing w:after="0" w:line="240" w:lineRule="auto"/>
      </w:pPr>
      <w:r>
        <w:continuationSeparator/>
      </w:r>
    </w:p>
  </w:footnote>
  <w:footnote w:type="continuationNotice" w:id="1">
    <w:p w14:paraId="48C1B369" w14:textId="77777777" w:rsidR="005E4750" w:rsidRDefault="005E47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B4F04" w14:textId="77777777" w:rsidR="00C1270F" w:rsidRDefault="005E4750">
    <w:r>
      <w:rPr>
        <w:noProof/>
      </w:rPr>
      <w:pict w14:anchorId="09D96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66841" o:spid="_x0000_s2050" type="#_x0000_t75" style="position:absolute;margin-left:0;margin-top:0;width:505.45pt;height:715.7pt;z-index:-251657728;mso-position-horizontal:center;mso-position-horizontal-relative:margin;mso-position-vertical:center;mso-position-vertical-relative:margin" o:allowincell="f">
          <v:imagedata r:id="rId1" o:title="Holiday stationery (with holly leaf 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A9492" w14:textId="77777777" w:rsidR="00C1270F" w:rsidRDefault="00DB4E6C">
    <w:pPr>
      <w:rPr>
        <w:color w:val="FFFFFF" w:themeColor="background1"/>
      </w:rPr>
    </w:pPr>
    <w:r>
      <w:rPr>
        <w:noProof/>
      </w:rPr>
      <mc:AlternateContent>
        <mc:Choice Requires="wpg">
          <w:drawing>
            <wp:anchor distT="0" distB="0" distL="114300" distR="114300" simplePos="0" relativeHeight="251657728" behindDoc="1" locked="1" layoutInCell="1" allowOverlap="1" wp14:anchorId="7352187C" wp14:editId="2F824B4D">
              <wp:simplePos x="0" y="0"/>
              <wp:positionH relativeFrom="page">
                <wp:align>center</wp:align>
              </wp:positionH>
              <wp:positionV relativeFrom="page">
                <wp:align>center</wp:align>
              </wp:positionV>
              <wp:extent cx="6400800" cy="9144000"/>
              <wp:effectExtent l="19050" t="19050" r="19050" b="19050"/>
              <wp:wrapNone/>
              <wp:docPr id="13" name="Group 13" descr="Holly leaf with decorative background and page border"/>
              <wp:cNvGraphicFramePr/>
              <a:graphic xmlns:a="http://schemas.openxmlformats.org/drawingml/2006/main">
                <a:graphicData uri="http://schemas.microsoft.com/office/word/2010/wordprocessingGroup">
                  <wpg:wgp>
                    <wpg:cNvGrpSpPr/>
                    <wpg:grpSpPr>
                      <a:xfrm>
                        <a:off x="0" y="0"/>
                        <a:ext cx="6400800" cy="9144000"/>
                        <a:chOff x="0" y="0"/>
                        <a:chExt cx="6400800" cy="9144000"/>
                      </a:xfrm>
                    </wpg:grpSpPr>
                    <pic:pic xmlns:pic="http://schemas.openxmlformats.org/drawingml/2006/picture">
                      <pic:nvPicPr>
                        <pic:cNvPr id="14" name="Picture 1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578279" y="3018773"/>
                          <a:ext cx="3227705" cy="3090545"/>
                        </a:xfrm>
                        <a:prstGeom prst="rect">
                          <a:avLst/>
                        </a:prstGeom>
                      </pic:spPr>
                    </pic:pic>
                    <wps:wsp>
                      <wps:cNvPr id="15" name="Round Diagonal Corner Rectangle 15"/>
                      <wps:cNvSpPr/>
                      <wps:spPr>
                        <a:xfrm>
                          <a:off x="0" y="0"/>
                          <a:ext cx="6400800" cy="9144000"/>
                        </a:xfrm>
                        <a:prstGeom prst="round2DiagRect">
                          <a:avLst/>
                        </a:prstGeom>
                        <a:solidFill>
                          <a:schemeClr val="bg1">
                            <a:alpha val="50000"/>
                          </a:schemeClr>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34673B" id="Group 13" o:spid="_x0000_s1026" alt="Holly leaf with decorative background and page border" style="position:absolute;margin-left:0;margin-top:0;width:7in;height:10in;z-index:-251658752;mso-position-horizontal:center;mso-position-horizontal-relative:page;mso-position-vertical:center;mso-position-vertical-relative:page" coordsize="64008,91440" o:gfxdata="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15782;top:30187;width:32277;height:30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">
                <v:imagedata r:id="rId2" o:title=""/>
              </v:shape>
              <v:shape id="Round Diagonal Corner Rectangle 15" o:spid="_x0000_s1028" style="position:absolute;width:64008;height:91440;visibility:visible;mso-wrap-style:square;v-text-anchor:middle" coordsize="6400800,9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" path="m1066821,l6400800,r,l6400800,8077179v,589189,-477632,1066821,-1066821,1066821l,9144000r,l,1066821c,477632,477632,,1066821,xe" fillcolor="white [3212]" strokecolor="#a5300f [3204]" strokeweight="2.25pt">
                <v:fill opacity="32896f"/>
                <v:stroke joinstyle="miter"/>
                <v:path arrowok="t" o:connecttype="custom" o:connectlocs="1066821,0;6400800,0;6400800,0;6400800,8077179;5333979,9144000;0,9144000;0,9144000;0,1066821;1066821,0" o:connectangles="0,0,0,0,0,0,0,0,0"/>
              </v:shape>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4BF5B" w14:textId="77777777" w:rsidR="00C1270F" w:rsidRDefault="00DB4E6C">
    <w:r>
      <w:rPr>
        <w:noProof/>
      </w:rPr>
      <mc:AlternateContent>
        <mc:Choice Requires="wpg">
          <w:drawing>
            <wp:anchor distT="0" distB="0" distL="114300" distR="114300" simplePos="0" relativeHeight="251656704" behindDoc="1" locked="1" layoutInCell="1" allowOverlap="1" wp14:anchorId="348FA55C" wp14:editId="05C792D7">
              <wp:simplePos x="0" y="0"/>
              <wp:positionH relativeFrom="page">
                <wp:align>center</wp:align>
              </wp:positionH>
              <wp:positionV relativeFrom="page">
                <wp:align>center</wp:align>
              </wp:positionV>
              <wp:extent cx="6400800" cy="9144000"/>
              <wp:effectExtent l="19050" t="19050" r="19050" b="19050"/>
              <wp:wrapNone/>
              <wp:docPr id="12" name="Group 12" descr="Holly leaf with decorative background and page border"/>
              <wp:cNvGraphicFramePr/>
              <a:graphic xmlns:a="http://schemas.openxmlformats.org/drawingml/2006/main">
                <a:graphicData uri="http://schemas.microsoft.com/office/word/2010/wordprocessingGroup">
                  <wpg:wgp>
                    <wpg:cNvGrpSpPr/>
                    <wpg:grpSpPr>
                      <a:xfrm>
                        <a:off x="0" y="0"/>
                        <a:ext cx="6400800" cy="9144000"/>
                        <a:chOff x="0" y="0"/>
                        <a:chExt cx="6400800" cy="9144000"/>
                      </a:xfrm>
                    </wpg:grpSpPr>
                    <pic:pic xmlns:pic="http://schemas.openxmlformats.org/drawingml/2006/picture">
                      <pic:nvPicPr>
                        <pic:cNvPr id="10" name="Picture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578279" y="3018773"/>
                          <a:ext cx="3227705" cy="3090545"/>
                        </a:xfrm>
                        <a:prstGeom prst="rect">
                          <a:avLst/>
                        </a:prstGeom>
                      </pic:spPr>
                    </pic:pic>
                    <wps:wsp>
                      <wps:cNvPr id="11" name="Round Diagonal Corner Rectangle 11"/>
                      <wps:cNvSpPr/>
                      <wps:spPr>
                        <a:xfrm>
                          <a:off x="0" y="0"/>
                          <a:ext cx="6400800" cy="9144000"/>
                        </a:xfrm>
                        <a:prstGeom prst="round2DiagRect">
                          <a:avLst/>
                        </a:prstGeom>
                        <a:solidFill>
                          <a:schemeClr val="bg1">
                            <a:alpha val="50000"/>
                          </a:schemeClr>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FD6427" id="Group 12" o:spid="_x0000_s1026" alt="Holly leaf with decorative background and page border" style="position:absolute;margin-left:0;margin-top:0;width:7in;height:10in;z-index:-251659776;mso-position-horizontal:center;mso-position-horizontal-relative:page;mso-position-vertical:center;mso-position-vertical-relative:page" coordsize="64008,91440" o:gfxdata="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5782;top:30187;width:32277;height:30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">
                <v:imagedata r:id="rId2" o:title=""/>
              </v:shape>
              <v:shape id="Round Diagonal Corner Rectangle 11" o:spid="_x0000_s1028" style="position:absolute;width:64008;height:91440;visibility:visible;mso-wrap-style:square;v-text-anchor:middle" coordsize="6400800,9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" path="m1066821,l6400800,r,l6400800,8077179v,589189,-477632,1066821,-1066821,1066821l,9144000r,l,1066821c,477632,477632,,1066821,xe" fillcolor="white [3212]" strokecolor="#a5300f [3204]" strokeweight="2.25pt">
                <v:fill opacity="32896f"/>
                <v:stroke joinstyle="miter"/>
                <v:path arrowok="t" o:connecttype="custom" o:connectlocs="1066821,0;6400800,0;6400800,0;6400800,8077179;5333979,9144000;0,9144000;0,9144000;0,1066821;1066821,0" o:connectangles="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95"/>
    <w:rsid w:val="00197FDF"/>
    <w:rsid w:val="005E4750"/>
    <w:rsid w:val="005E519C"/>
    <w:rsid w:val="00603B15"/>
    <w:rsid w:val="00770182"/>
    <w:rsid w:val="00963B95"/>
    <w:rsid w:val="00C1270F"/>
    <w:rsid w:val="00DB4E6C"/>
    <w:rsid w:val="00DD4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semiHidden/>
    <w:unhideWhenUsed/>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semiHidden/>
    <w:unhideWhenUsed/>
    <w:pPr>
      <w:keepNext/>
      <w:keepLines/>
      <w:spacing w:before="40" w:after="0"/>
      <w:outlineLvl w:val="1"/>
    </w:pPr>
    <w:rPr>
      <w:rFonts w:asciiTheme="majorHAnsi" w:eastAsiaTheme="majorEastAsia" w:hAnsiTheme="majorHAnsi" w:cstheme="majorBidi"/>
      <w:color w:val="7B23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1"/>
    <w:unhideWhenUsed/>
    <w:pPr>
      <w:spacing w:after="240" w:line="240" w:lineRule="auto"/>
      <w:jc w:val="center"/>
    </w:pPr>
    <w:rPr>
      <w:color w:val="7F7F7F" w:themeColor="background1" w:themeShade="7F"/>
      <w:spacing w:val="60"/>
    </w:rPr>
  </w:style>
  <w:style w:type="character" w:customStyle="1" w:styleId="FooterChar">
    <w:name w:val="Footer Char"/>
    <w:basedOn w:val="DefaultParagraphFont"/>
    <w:link w:val="Footer"/>
    <w:uiPriority w:val="1"/>
    <w:rPr>
      <w:color w:val="7F7F7F" w:themeColor="background1" w:themeShade="7F"/>
      <w:spacing w:val="60"/>
    </w:rPr>
  </w:style>
  <w:style w:type="character" w:customStyle="1" w:styleId="Heading1Char">
    <w:name w:val="Heading 1 Char"/>
    <w:basedOn w:val="DefaultParagraphFont"/>
    <w:link w:val="Heading1"/>
    <w:uiPriority w:val="9"/>
    <w:semiHidden/>
    <w:rPr>
      <w:rFonts w:asciiTheme="majorHAnsi" w:eastAsiaTheme="majorEastAsia" w:hAnsiTheme="majorHAnsi" w:cstheme="majorBidi"/>
      <w:color w:val="7B230B"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7B230B" w:themeColor="accent1" w:themeShade="BF"/>
      <w:sz w:val="26"/>
      <w:szCs w:val="26"/>
    </w:rPr>
  </w:style>
  <w:style w:type="paragraph" w:styleId="Revision">
    <w:name w:val="Revision"/>
    <w:hidden/>
    <w:uiPriority w:val="99"/>
    <w:semiHidden/>
    <w:rsid w:val="005E4750"/>
    <w:pPr>
      <w:spacing w:after="0" w:line="240" w:lineRule="auto"/>
    </w:pPr>
  </w:style>
  <w:style w:type="paragraph" w:styleId="BalloonText">
    <w:name w:val="Balloon Text"/>
    <w:basedOn w:val="Normal"/>
    <w:link w:val="BalloonTextChar"/>
    <w:uiPriority w:val="99"/>
    <w:semiHidden/>
    <w:unhideWhenUsed/>
    <w:rsid w:val="005E4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7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ael%20Judge\AppData\Roaming\Microsoft\Templates\Holiday%20stationery%20(with%20holly%20leaf%20watermark).dotx" TargetMode="External"/></Relationships>
</file>

<file path=word/theme/theme1.xml><?xml version="1.0" encoding="utf-8"?>
<a:theme xmlns:a="http://schemas.openxmlformats.org/drawingml/2006/main" name="Holiday stationery (with holly leaf watermark)">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871828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2012-12-12T02:11:00+00:00</AssetStart>
    <FriendlyTitle xmlns="4873beb7-5857-4685-be1f-d57550cc96cc" xsi:nil="true"/>
    <MarketSpecific xmlns="4873beb7-5857-4685-be1f-d57550cc96cc">false</MarketSpecific>
    <TPNamespace xmlns="4873beb7-5857-4685-be1f-d57550cc96cc" xsi:nil="true"/>
    <PublishStatusLookup xmlns="4873beb7-5857-4685-be1f-d57550cc96cc">
      <Value>1664071</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TP103978566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2CF377B-3EF8-4460-99E5-27D9238F6A0C}">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7B499FA9-79FD-4A0F-A394-8B181F7F9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3FC2D7-D4D9-4209-A3CA-E87D3C464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Holiday stationery (with holly leaf watermark)</Template>
  <TotalTime>0</TotalTime>
  <Pages>2</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2020-11-13T16:13:00Z</dcterms:created>
  <dcterms:modified xsi:type="dcterms:W3CDTF">2020-11-13T16:56:00Z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